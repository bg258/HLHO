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0A8" w14:textId="3CF60F9D" w:rsidR="007B3035" w:rsidRDefault="007B3035" w:rsidP="007B3035">
      <w:pPr>
        <w:rPr>
          <w:b/>
          <w:bCs/>
          <w:sz w:val="28"/>
          <w:szCs w:val="28"/>
        </w:rPr>
      </w:pPr>
      <w:r w:rsidRPr="00117F26">
        <w:rPr>
          <w:b/>
          <w:bCs/>
          <w:sz w:val="28"/>
          <w:szCs w:val="28"/>
        </w:rPr>
        <w:t>Sensorveiledning HØKON 1201 H202</w:t>
      </w:r>
      <w:r>
        <w:rPr>
          <w:b/>
          <w:bCs/>
          <w:sz w:val="28"/>
          <w:szCs w:val="28"/>
        </w:rPr>
        <w:t>4</w:t>
      </w:r>
    </w:p>
    <w:p w14:paraId="4E318166" w14:textId="2B1A3E7D" w:rsidR="007B3035" w:rsidRDefault="007B3035" w:rsidP="007B3035">
      <w:pPr>
        <w:spacing w:line="240" w:lineRule="auto"/>
        <w:contextualSpacing/>
      </w:pPr>
      <w:r>
        <w:t xml:space="preserve">Karakter F: </w:t>
      </w:r>
      <w:r w:rsidR="0020784C">
        <w:t xml:space="preserve">Mindre enn </w:t>
      </w:r>
      <w:r w:rsidR="00845D57">
        <w:t>9</w:t>
      </w:r>
      <w:r w:rsidR="00AE38DD">
        <w:t xml:space="preserve"> </w:t>
      </w:r>
      <w:r>
        <w:t>poeng</w:t>
      </w:r>
      <w:r w:rsidRPr="005205BE">
        <w:t xml:space="preserve"> </w:t>
      </w:r>
    </w:p>
    <w:p w14:paraId="5C3E141F" w14:textId="660AF60F" w:rsidR="007B3035" w:rsidRDefault="007B3035" w:rsidP="007B3035">
      <w:pPr>
        <w:spacing w:line="240" w:lineRule="auto"/>
        <w:contextualSpacing/>
      </w:pPr>
      <w:r>
        <w:t xml:space="preserve">Karakter E: </w:t>
      </w:r>
      <w:r w:rsidR="0031429E">
        <w:t>9</w:t>
      </w:r>
      <w:r>
        <w:t>-</w:t>
      </w:r>
      <w:r w:rsidR="0020784C">
        <w:t>15</w:t>
      </w:r>
      <w:r>
        <w:t xml:space="preserve"> poeng</w:t>
      </w:r>
      <w:r w:rsidRPr="005205BE">
        <w:t xml:space="preserve"> </w:t>
      </w:r>
    </w:p>
    <w:p w14:paraId="5496E2F2" w14:textId="2C3DA8FE" w:rsidR="007B3035" w:rsidRDefault="007B3035" w:rsidP="007B3035">
      <w:pPr>
        <w:spacing w:line="240" w:lineRule="auto"/>
        <w:contextualSpacing/>
      </w:pPr>
      <w:r>
        <w:t xml:space="preserve">Karakter D: </w:t>
      </w:r>
      <w:r w:rsidR="0020784C">
        <w:t>16</w:t>
      </w:r>
      <w:r>
        <w:t>-</w:t>
      </w:r>
      <w:r w:rsidR="0020784C">
        <w:t>22</w:t>
      </w:r>
      <w:r>
        <w:t xml:space="preserve"> poeng</w:t>
      </w:r>
      <w:r w:rsidRPr="005205BE">
        <w:t xml:space="preserve"> </w:t>
      </w:r>
    </w:p>
    <w:p w14:paraId="3B8D3727" w14:textId="23228ECB" w:rsidR="007B3035" w:rsidRDefault="007B3035" w:rsidP="007B3035">
      <w:pPr>
        <w:spacing w:line="240" w:lineRule="auto"/>
        <w:contextualSpacing/>
      </w:pPr>
      <w:r>
        <w:t xml:space="preserve">Karakter C: </w:t>
      </w:r>
      <w:r w:rsidR="0020784C">
        <w:t>23</w:t>
      </w:r>
      <w:r>
        <w:t>-</w:t>
      </w:r>
      <w:r w:rsidR="0020784C">
        <w:t>31</w:t>
      </w:r>
      <w:r>
        <w:t xml:space="preserve"> poeng</w:t>
      </w:r>
    </w:p>
    <w:p w14:paraId="3389B9D2" w14:textId="5DD361E8" w:rsidR="007B3035" w:rsidRDefault="007B3035" w:rsidP="007B3035">
      <w:pPr>
        <w:spacing w:line="240" w:lineRule="auto"/>
        <w:contextualSpacing/>
      </w:pPr>
      <w:r>
        <w:t xml:space="preserve">Karakter B: </w:t>
      </w:r>
      <w:r w:rsidR="00FB1A64">
        <w:t>32</w:t>
      </w:r>
      <w:r>
        <w:t>-</w:t>
      </w:r>
      <w:r w:rsidR="00FB1A64">
        <w:t>40</w:t>
      </w:r>
      <w:r>
        <w:t xml:space="preserve"> poeng</w:t>
      </w:r>
    </w:p>
    <w:p w14:paraId="45AA8149" w14:textId="176D29DC" w:rsidR="007B3035" w:rsidRPr="005205BE" w:rsidRDefault="007B3035" w:rsidP="007B3035">
      <w:pPr>
        <w:spacing w:line="240" w:lineRule="auto"/>
        <w:contextualSpacing/>
      </w:pPr>
      <w:r>
        <w:t xml:space="preserve">Karakter A: </w:t>
      </w:r>
      <w:r w:rsidR="00FB1A64">
        <w:t>41 eller flere</w:t>
      </w:r>
      <w:r>
        <w:t xml:space="preserve"> poeng</w:t>
      </w:r>
    </w:p>
    <w:p w14:paraId="51E7BD0E" w14:textId="77777777" w:rsidR="007B3035" w:rsidRDefault="007B3035" w:rsidP="001B6108"/>
    <w:p w14:paraId="38A27EEA" w14:textId="77ED0632" w:rsidR="001B6108" w:rsidRPr="00AC7D23" w:rsidRDefault="00116D98" w:rsidP="001B6108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Grunnleggende regnskapsforståelse</w:t>
      </w:r>
    </w:p>
    <w:p w14:paraId="1DCB1842" w14:textId="7987442B" w:rsidR="00116D98" w:rsidRDefault="00116D98" w:rsidP="00116D98">
      <w:pPr>
        <w:pStyle w:val="Listeavsnitt"/>
        <w:numPr>
          <w:ilvl w:val="1"/>
          <w:numId w:val="2"/>
        </w:numPr>
      </w:pPr>
      <w:r>
        <w:t>Resultatet</w:t>
      </w:r>
    </w:p>
    <w:p w14:paraId="54EFC97D" w14:textId="79BD5F1F" w:rsidR="00116D98" w:rsidRDefault="00116D98" w:rsidP="00116D98">
      <w:pPr>
        <w:pStyle w:val="Listeavsnitt"/>
        <w:numPr>
          <w:ilvl w:val="1"/>
          <w:numId w:val="2"/>
        </w:numPr>
      </w:pPr>
      <w:r>
        <w:t>Balansen</w:t>
      </w:r>
    </w:p>
    <w:p w14:paraId="0124725B" w14:textId="56A5FE1F" w:rsidR="00C07F5E" w:rsidRDefault="00C07F5E" w:rsidP="00116D98">
      <w:pPr>
        <w:pStyle w:val="Listeavsnitt"/>
        <w:numPr>
          <w:ilvl w:val="1"/>
          <w:numId w:val="2"/>
        </w:numPr>
      </w:pPr>
      <w:r w:rsidRPr="00C07F5E">
        <w:t>Anleggsmidler i balansen stiger med 5 mill.</w:t>
      </w:r>
    </w:p>
    <w:p w14:paraId="1532B2CD" w14:textId="2CECEA4A" w:rsidR="00A77025" w:rsidRPr="00AC7D23" w:rsidRDefault="006C1908" w:rsidP="00A77025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Grunnleggende regnskapsforståelse – anleggsmidler</w:t>
      </w:r>
    </w:p>
    <w:p w14:paraId="58AD00DE" w14:textId="1004F5AD" w:rsidR="006C1908" w:rsidRDefault="002438F3" w:rsidP="006C1908">
      <w:pPr>
        <w:pStyle w:val="Listeavsnitt"/>
        <w:numPr>
          <w:ilvl w:val="1"/>
          <w:numId w:val="2"/>
        </w:numPr>
      </w:pPr>
      <w:r>
        <w:t xml:space="preserve">Det skal avskrives 450 000 over 5 år. </w:t>
      </w:r>
      <w:r w:rsidR="001374F9">
        <w:t>Avskrivningene blir (550</w:t>
      </w:r>
      <w:r w:rsidR="001729E7">
        <w:t xml:space="preserve"> </w:t>
      </w:r>
      <w:r w:rsidR="001374F9">
        <w:t>000-100</w:t>
      </w:r>
      <w:r w:rsidR="001729E7">
        <w:t> 000)/5 = 90 000</w:t>
      </w:r>
    </w:p>
    <w:p w14:paraId="536C76F1" w14:textId="3F0B006E" w:rsidR="001729E7" w:rsidRDefault="002438F3" w:rsidP="006C1908">
      <w:pPr>
        <w:pStyle w:val="Listeavsnitt"/>
        <w:numPr>
          <w:ilvl w:val="1"/>
          <w:numId w:val="2"/>
        </w:numPr>
      </w:pPr>
      <w:r>
        <w:t xml:space="preserve">Det skal trekkes av 20% av verdien hvert år. </w:t>
      </w:r>
      <w:r w:rsidR="001729E7">
        <w:t>Avskrivningene</w:t>
      </w:r>
      <w:r w:rsidR="009E64AA">
        <w:t xml:space="preserve"> det andre året</w:t>
      </w:r>
      <w:r w:rsidR="001729E7">
        <w:t xml:space="preserve"> blir</w:t>
      </w:r>
      <w:r w:rsidR="009E64AA">
        <w:t xml:space="preserve"> da</w:t>
      </w:r>
      <w:r w:rsidR="001729E7">
        <w:t xml:space="preserve">: </w:t>
      </w:r>
      <w:r w:rsidR="009E64AA">
        <w:t>(</w:t>
      </w:r>
      <w:r w:rsidR="001729E7">
        <w:t>550 000*0.</w:t>
      </w:r>
      <w:proofErr w:type="gramStart"/>
      <w:r w:rsidR="001729E7">
        <w:t>8</w:t>
      </w:r>
      <w:r w:rsidR="009E64AA">
        <w:t>)</w:t>
      </w:r>
      <w:r w:rsidR="001729E7">
        <w:t>*</w:t>
      </w:r>
      <w:proofErr w:type="gramEnd"/>
      <w:r w:rsidR="001729E7">
        <w:t>0.2 = 88 000</w:t>
      </w:r>
    </w:p>
    <w:p w14:paraId="146E6480" w14:textId="7B00E6A5" w:rsidR="001729E7" w:rsidRDefault="001729E7" w:rsidP="001729E7">
      <w:pPr>
        <w:pStyle w:val="Listeavsnitt"/>
        <w:numPr>
          <w:ilvl w:val="1"/>
          <w:numId w:val="2"/>
        </w:numPr>
      </w:pPr>
      <w:r>
        <w:t xml:space="preserve">Avskrivningene blir: </w:t>
      </w:r>
      <w:r w:rsidR="0059749A">
        <w:t>(</w:t>
      </w:r>
      <w:r>
        <w:t>550 000*0.8^</w:t>
      </w:r>
      <w:proofErr w:type="gramStart"/>
      <w:r>
        <w:t>2</w:t>
      </w:r>
      <w:r w:rsidR="0059749A">
        <w:t>)</w:t>
      </w:r>
      <w:r>
        <w:t>*</w:t>
      </w:r>
      <w:proofErr w:type="gramEnd"/>
      <w:r>
        <w:t xml:space="preserve">0.2 = </w:t>
      </w:r>
      <w:r w:rsidR="0038677D">
        <w:t>70 4</w:t>
      </w:r>
      <w:r>
        <w:t>00</w:t>
      </w:r>
    </w:p>
    <w:p w14:paraId="74B69D08" w14:textId="5A06D6AD" w:rsidR="001729E7" w:rsidRDefault="008E48FA" w:rsidP="006C1908">
      <w:pPr>
        <w:pStyle w:val="Listeavsnitt"/>
        <w:numPr>
          <w:ilvl w:val="1"/>
          <w:numId w:val="2"/>
        </w:numPr>
      </w:pPr>
      <w:r>
        <w:t xml:space="preserve">Tar inngangsverdi og trekker fra avskrivinger. </w:t>
      </w:r>
      <w:r w:rsidR="00EB61F8">
        <w:t xml:space="preserve">Verdien </w:t>
      </w:r>
      <w:r w:rsidR="00074FBA">
        <w:t>blir</w:t>
      </w:r>
      <w:r w:rsidR="00EB61F8">
        <w:t xml:space="preserve"> 550 000 – 90 000*2 = </w:t>
      </w:r>
      <w:r w:rsidR="00AE0F1B">
        <w:t>370</w:t>
      </w:r>
      <w:r w:rsidR="00023D42">
        <w:t> </w:t>
      </w:r>
      <w:r w:rsidR="00AE0F1B">
        <w:t>000</w:t>
      </w:r>
    </w:p>
    <w:p w14:paraId="7DF3C1A0" w14:textId="1FFA1A3B" w:rsidR="00023D42" w:rsidRDefault="00074FBA" w:rsidP="006C1908">
      <w:pPr>
        <w:pStyle w:val="Listeavsnitt"/>
        <w:numPr>
          <w:ilvl w:val="1"/>
          <w:numId w:val="2"/>
        </w:numPr>
      </w:pPr>
      <w:r>
        <w:t xml:space="preserve">Tar inngangsverdi og trekker fra avskrivinger. </w:t>
      </w:r>
      <w:r w:rsidR="00023D42">
        <w:t>Verdien er 550 000*0.8^2 = 352 000</w:t>
      </w:r>
    </w:p>
    <w:p w14:paraId="4A269992" w14:textId="744203EE" w:rsidR="00023D42" w:rsidRPr="00AC7D23" w:rsidRDefault="003D2033" w:rsidP="00023D42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Grunnleggende regnskapsforståelse – omløpsmidler</w:t>
      </w:r>
    </w:p>
    <w:p w14:paraId="74F7A289" w14:textId="174349AD" w:rsidR="003D2033" w:rsidRDefault="00BC47B2" w:rsidP="003D2033">
      <w:pPr>
        <w:pStyle w:val="Listeavsnitt"/>
        <w:numPr>
          <w:ilvl w:val="1"/>
          <w:numId w:val="2"/>
        </w:numPr>
      </w:pPr>
      <w:r>
        <w:t xml:space="preserve">Det ble solgt 75 enheter. </w:t>
      </w:r>
      <w:r w:rsidR="00A5452E">
        <w:t xml:space="preserve">Materialkostnaden </w:t>
      </w:r>
      <w:r w:rsidR="00D50536">
        <w:t>for de solgte varene blir</w:t>
      </w:r>
      <w:r w:rsidR="00A5452E">
        <w:t xml:space="preserve">: </w:t>
      </w:r>
      <w:r w:rsidR="008361B1">
        <w:t>50</w:t>
      </w:r>
      <w:r w:rsidR="005E1900">
        <w:t>*50</w:t>
      </w:r>
      <w:r w:rsidR="002319EA">
        <w:t>kr</w:t>
      </w:r>
      <w:r w:rsidR="005E1900">
        <w:t xml:space="preserve"> + </w:t>
      </w:r>
      <w:r w:rsidR="002319EA">
        <w:t>25*100kr = 5000</w:t>
      </w:r>
    </w:p>
    <w:p w14:paraId="2B11F81D" w14:textId="667A3379" w:rsidR="002319EA" w:rsidRDefault="00116086" w:rsidP="003D2033">
      <w:pPr>
        <w:pStyle w:val="Listeavsnitt"/>
        <w:numPr>
          <w:ilvl w:val="1"/>
          <w:numId w:val="2"/>
        </w:numPr>
      </w:pPr>
      <w:r>
        <w:t>Totalkostnad delt på antall</w:t>
      </w:r>
      <w:r w:rsidR="000D5527">
        <w:t xml:space="preserve"> (gjennomsnitt per enhet)</w:t>
      </w:r>
      <w:r w:rsidR="00317A10">
        <w:t>, ganget med antall solgt</w:t>
      </w:r>
      <w:r>
        <w:t xml:space="preserve">: </w:t>
      </w:r>
      <w:r w:rsidR="00317A10">
        <w:t>[</w:t>
      </w:r>
      <w:r>
        <w:t>(50*50+100*100)/</w:t>
      </w:r>
      <w:proofErr w:type="gramStart"/>
      <w:r w:rsidR="00C1664A">
        <w:t>150</w:t>
      </w:r>
      <w:r w:rsidR="00317A10">
        <w:t>]</w:t>
      </w:r>
      <w:r w:rsidR="004436B1">
        <w:t>*</w:t>
      </w:r>
      <w:proofErr w:type="gramEnd"/>
      <w:r w:rsidR="004436B1">
        <w:t>75</w:t>
      </w:r>
      <w:r>
        <w:t xml:space="preserve"> =</w:t>
      </w:r>
      <w:r w:rsidR="00317A10">
        <w:t xml:space="preserve"> 6250</w:t>
      </w:r>
    </w:p>
    <w:p w14:paraId="4CB17677" w14:textId="2D75597E" w:rsidR="000D5527" w:rsidRDefault="000D5527" w:rsidP="003D2033">
      <w:pPr>
        <w:pStyle w:val="Listeavsnitt"/>
        <w:numPr>
          <w:ilvl w:val="1"/>
          <w:numId w:val="2"/>
        </w:numPr>
      </w:pPr>
      <w:r>
        <w:t>Verdien er 75*</w:t>
      </w:r>
      <w:r w:rsidR="00091F07">
        <w:t>150 = 11 250</w:t>
      </w:r>
    </w:p>
    <w:p w14:paraId="08185B93" w14:textId="573AD8E6" w:rsidR="00091F07" w:rsidRPr="00AC7D23" w:rsidRDefault="008E4842" w:rsidP="00091F07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Nøkkeltall</w:t>
      </w:r>
    </w:p>
    <w:p w14:paraId="1AE39800" w14:textId="6FFE164C" w:rsidR="008E4842" w:rsidRDefault="00311A52" w:rsidP="008E4842">
      <w:pPr>
        <w:pStyle w:val="Listeavsnitt"/>
        <w:numPr>
          <w:ilvl w:val="1"/>
          <w:numId w:val="2"/>
        </w:numPr>
      </w:pPr>
      <w:r>
        <w:t xml:space="preserve">TKR = </w:t>
      </w:r>
      <w:r w:rsidR="002C5F00">
        <w:t>(</w:t>
      </w:r>
      <w:r>
        <w:t>560000</w:t>
      </w:r>
      <w:r w:rsidR="002C5F00">
        <w:t>+</w:t>
      </w:r>
      <w:r w:rsidR="00A32859">
        <w:t>200000)</w:t>
      </w:r>
      <w:r>
        <w:t xml:space="preserve">/9000000 = </w:t>
      </w:r>
      <w:r w:rsidR="004C1909">
        <w:t>8.44%</w:t>
      </w:r>
    </w:p>
    <w:p w14:paraId="7D695D7C" w14:textId="511780CF" w:rsidR="004C1909" w:rsidRDefault="004C1909" w:rsidP="008E4842">
      <w:pPr>
        <w:pStyle w:val="Listeavsnitt"/>
        <w:numPr>
          <w:ilvl w:val="1"/>
          <w:numId w:val="2"/>
        </w:numPr>
      </w:pPr>
      <w:r>
        <w:t xml:space="preserve">Resultatmargin: </w:t>
      </w:r>
      <w:r w:rsidR="00D74C02">
        <w:t xml:space="preserve">560/2500 = </w:t>
      </w:r>
      <w:r w:rsidR="00915DE0">
        <w:t>22.4%</w:t>
      </w:r>
    </w:p>
    <w:p w14:paraId="7248F525" w14:textId="77777777" w:rsidR="00786A6B" w:rsidRDefault="00915DE0" w:rsidP="008E4842">
      <w:pPr>
        <w:pStyle w:val="Listeavsnitt"/>
        <w:numPr>
          <w:ilvl w:val="1"/>
          <w:numId w:val="2"/>
        </w:numPr>
      </w:pPr>
      <w:r>
        <w:t xml:space="preserve">EKR = TKR </w:t>
      </w:r>
      <w:r w:rsidR="00135517">
        <w:t>+</w:t>
      </w:r>
      <w:r>
        <w:t xml:space="preserve"> (TKR-</w:t>
      </w:r>
      <w:proofErr w:type="gramStart"/>
      <w:r>
        <w:t>Gjeldsrente)*</w:t>
      </w:r>
      <w:proofErr w:type="gramEnd"/>
      <w:r>
        <w:t>(Gjeld/EK)</w:t>
      </w:r>
      <w:r w:rsidR="00135517">
        <w:t xml:space="preserve"> </w:t>
      </w:r>
      <w:r w:rsidR="00135517">
        <w:sym w:font="Wingdings" w:char="F0E0"/>
      </w:r>
      <w:r w:rsidR="00135517">
        <w:t xml:space="preserve"> </w:t>
      </w:r>
    </w:p>
    <w:p w14:paraId="7BEA38A2" w14:textId="77777777" w:rsidR="00AB76D7" w:rsidRDefault="00786A6B" w:rsidP="00786A6B">
      <w:pPr>
        <w:pStyle w:val="Listeavsnitt"/>
        <w:ind w:left="1440"/>
      </w:pPr>
      <w:r>
        <w:t>Definer ligning med brekkstangformel</w:t>
      </w:r>
      <w:r w:rsidR="00FB4485">
        <w:t xml:space="preserve">en. </w:t>
      </w:r>
      <w:r w:rsidR="00AB76D7">
        <w:t>Gjeld = X</w:t>
      </w:r>
      <w:r>
        <w:t xml:space="preserve">: </w:t>
      </w:r>
    </w:p>
    <w:p w14:paraId="712267F6" w14:textId="793B8856" w:rsidR="00786A6B" w:rsidRDefault="00135517" w:rsidP="00786A6B">
      <w:pPr>
        <w:pStyle w:val="Listeavsnitt"/>
        <w:ind w:left="1440"/>
      </w:pPr>
      <w:r>
        <w:t>15% = 13% + (13%-7</w:t>
      </w:r>
      <w:proofErr w:type="gramStart"/>
      <w:r>
        <w:t>%)*</w:t>
      </w:r>
      <w:proofErr w:type="spellStart"/>
      <w:proofErr w:type="gramEnd"/>
      <w:r w:rsidR="006C1B53">
        <w:t>X</w:t>
      </w:r>
      <w:proofErr w:type="spellEnd"/>
      <w:r w:rsidR="006C1B53">
        <w:t>/3000000</w:t>
      </w:r>
      <w:r w:rsidR="00786A6B">
        <w:t xml:space="preserve">; løs for X: </w:t>
      </w:r>
    </w:p>
    <w:p w14:paraId="268A9624" w14:textId="06A05665" w:rsidR="006C1B53" w:rsidRDefault="00A4601F" w:rsidP="00786A6B">
      <w:pPr>
        <w:pStyle w:val="Listeavsnitt"/>
        <w:ind w:left="1440"/>
      </w:pPr>
      <w:r>
        <w:t>2</w:t>
      </w:r>
      <w:r w:rsidR="006C1B53">
        <w:t xml:space="preserve">% </w:t>
      </w:r>
      <w:r>
        <w:t>*3000000</w:t>
      </w:r>
      <w:r w:rsidR="006C1B53">
        <w:t>= 6%</w:t>
      </w:r>
      <w:r>
        <w:t>*</w:t>
      </w:r>
      <w:proofErr w:type="spellStart"/>
      <w:r>
        <w:t>X</w:t>
      </w:r>
      <w:proofErr w:type="spellEnd"/>
      <w:r w:rsidR="00786A6B">
        <w:t xml:space="preserve"> </w:t>
      </w:r>
      <w:r w:rsidR="00786A6B">
        <w:sym w:font="Wingdings" w:char="F0E0"/>
      </w:r>
      <w:proofErr w:type="spellStart"/>
      <w:r w:rsidR="00002D27">
        <w:t>X</w:t>
      </w:r>
      <w:proofErr w:type="spellEnd"/>
      <w:r w:rsidR="00002D27">
        <w:t xml:space="preserve"> = (0.02/0.</w:t>
      </w:r>
      <w:proofErr w:type="gramStart"/>
      <w:r w:rsidR="00002D27">
        <w:t>06)*</w:t>
      </w:r>
      <w:proofErr w:type="gramEnd"/>
      <w:r w:rsidR="00002D27">
        <w:t>3000000 = 1000000</w:t>
      </w:r>
    </w:p>
    <w:p w14:paraId="2658B934" w14:textId="7E1B45FC" w:rsidR="00EE1494" w:rsidRPr="00AC7D23" w:rsidRDefault="00AF4474" w:rsidP="00EE1494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Kostnadsbegreper</w:t>
      </w:r>
    </w:p>
    <w:p w14:paraId="23E6F285" w14:textId="220F857C" w:rsidR="00AF4474" w:rsidRDefault="00AF4474" w:rsidP="00AF4474">
      <w:pPr>
        <w:pStyle w:val="Listeavsnitt"/>
        <w:numPr>
          <w:ilvl w:val="1"/>
          <w:numId w:val="2"/>
        </w:numPr>
      </w:pPr>
      <w:r>
        <w:t>1500*2000 = 3</w:t>
      </w:r>
      <w:r w:rsidR="00937169">
        <w:t> </w:t>
      </w:r>
      <w:r>
        <w:t>000</w:t>
      </w:r>
      <w:r w:rsidR="00937169">
        <w:t xml:space="preserve"> </w:t>
      </w:r>
      <w:r>
        <w:t>000</w:t>
      </w:r>
    </w:p>
    <w:p w14:paraId="0557A67C" w14:textId="4FB022E9" w:rsidR="00AF4474" w:rsidRDefault="00937169" w:rsidP="00AF4474">
      <w:pPr>
        <w:pStyle w:val="Listeavsnitt"/>
        <w:numPr>
          <w:ilvl w:val="1"/>
          <w:numId w:val="2"/>
        </w:numPr>
      </w:pPr>
      <w:r>
        <w:t>Variable kostnader er lik prisen for tilleggsordren. Svaret blir som i (a): 3 000 000</w:t>
      </w:r>
    </w:p>
    <w:p w14:paraId="10E65A7C" w14:textId="29D98691" w:rsidR="00937169" w:rsidRPr="00AC7D23" w:rsidRDefault="00C41458" w:rsidP="00937169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Kostnadsbegreper del 2</w:t>
      </w:r>
    </w:p>
    <w:p w14:paraId="0358768C" w14:textId="7D03B17B" w:rsidR="00C41458" w:rsidRDefault="002618BB" w:rsidP="00C41458">
      <w:pPr>
        <w:pStyle w:val="Listeavsnitt"/>
        <w:numPr>
          <w:ilvl w:val="1"/>
          <w:numId w:val="2"/>
        </w:numPr>
      </w:pPr>
      <w:r w:rsidRPr="002618BB">
        <w:t>Ligger under gjennomsnittskostnaden</w:t>
      </w:r>
    </w:p>
    <w:p w14:paraId="0EAF1A2A" w14:textId="01AF495C" w:rsidR="002618BB" w:rsidRDefault="002618BB" w:rsidP="00C41458">
      <w:pPr>
        <w:pStyle w:val="Listeavsnitt"/>
        <w:numPr>
          <w:ilvl w:val="1"/>
          <w:numId w:val="2"/>
        </w:numPr>
      </w:pPr>
      <w:r w:rsidRPr="002618BB">
        <w:t>Når produksjonsnivået øker, synker faste kostnader per enhet</w:t>
      </w:r>
    </w:p>
    <w:p w14:paraId="122F2397" w14:textId="75F44B58" w:rsidR="002618BB" w:rsidRDefault="002618BB" w:rsidP="00C41458">
      <w:pPr>
        <w:pStyle w:val="Listeavsnitt"/>
        <w:numPr>
          <w:ilvl w:val="1"/>
          <w:numId w:val="2"/>
        </w:numPr>
      </w:pPr>
      <w:r w:rsidRPr="002618BB">
        <w:t>Variable direkte kostnader</w:t>
      </w:r>
    </w:p>
    <w:p w14:paraId="4101FE0B" w14:textId="646DFCAB" w:rsidR="002618BB" w:rsidRDefault="002618BB" w:rsidP="00C41458">
      <w:pPr>
        <w:pStyle w:val="Listeavsnitt"/>
        <w:numPr>
          <w:ilvl w:val="1"/>
          <w:numId w:val="2"/>
        </w:numPr>
      </w:pPr>
      <w:r w:rsidRPr="002618BB">
        <w:t>Faste indirekte kostander</w:t>
      </w:r>
    </w:p>
    <w:p w14:paraId="40B65276" w14:textId="6CFC3756" w:rsidR="002618BB" w:rsidRPr="00AC7D23" w:rsidRDefault="00DE08DB" w:rsidP="002618BB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Tradisjonell kostnadsfordeling</w:t>
      </w:r>
    </w:p>
    <w:p w14:paraId="176714CB" w14:textId="1FA0973D" w:rsidR="00DE08DB" w:rsidRDefault="005B6F93" w:rsidP="00DE08DB">
      <w:pPr>
        <w:pStyle w:val="Listeavsnitt"/>
        <w:numPr>
          <w:ilvl w:val="1"/>
          <w:numId w:val="2"/>
        </w:numPr>
      </w:pPr>
      <w:r>
        <w:t>30%*</w:t>
      </w:r>
      <w:r w:rsidR="006A0154">
        <w:t xml:space="preserve">1 000 000 + </w:t>
      </w:r>
      <w:r w:rsidR="00451FCC">
        <w:t>70%*</w:t>
      </w:r>
      <w:r w:rsidR="000505A2">
        <w:t xml:space="preserve">2 000 000 + 5 000 000 = </w:t>
      </w:r>
      <w:r w:rsidR="0094674D">
        <w:t>6 700 000</w:t>
      </w:r>
    </w:p>
    <w:p w14:paraId="7DFEE57D" w14:textId="2D196093" w:rsidR="0094674D" w:rsidRDefault="00047E19" w:rsidP="00DE08DB">
      <w:pPr>
        <w:pStyle w:val="Listeavsnitt"/>
        <w:numPr>
          <w:ilvl w:val="1"/>
          <w:numId w:val="2"/>
        </w:numPr>
      </w:pPr>
      <w:r>
        <w:t>70%*1 000 000 + 30%*2 000 000 + 7 000</w:t>
      </w:r>
      <w:r w:rsidR="008658D6">
        <w:t> </w:t>
      </w:r>
      <w:r>
        <w:t>000</w:t>
      </w:r>
      <w:r w:rsidR="008658D6">
        <w:t xml:space="preserve"> = 8 300 000</w:t>
      </w:r>
    </w:p>
    <w:p w14:paraId="21F35521" w14:textId="3A317DC1" w:rsidR="00BA63CF" w:rsidRDefault="008658D6" w:rsidP="00BA63CF">
      <w:pPr>
        <w:pStyle w:val="Listeavsnitt"/>
        <w:numPr>
          <w:ilvl w:val="1"/>
          <w:numId w:val="2"/>
        </w:numPr>
      </w:pPr>
      <w:r>
        <w:t xml:space="preserve">Alle indirekte kostnader er overført til </w:t>
      </w:r>
      <w:proofErr w:type="spellStart"/>
      <w:r>
        <w:t>produksjonsavd</w:t>
      </w:r>
      <w:proofErr w:type="spellEnd"/>
      <w:r>
        <w:t>., svaret er 0.</w:t>
      </w:r>
    </w:p>
    <w:p w14:paraId="7199AC0A" w14:textId="7F6B65BC" w:rsidR="00B21830" w:rsidRPr="00AC7D23" w:rsidRDefault="00BA63CF" w:rsidP="00B21830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ABC</w:t>
      </w:r>
      <w:r w:rsidR="00540F05" w:rsidRPr="00AC7D23">
        <w:rPr>
          <w:b/>
          <w:bCs/>
        </w:rPr>
        <w:t>-metoden</w:t>
      </w:r>
    </w:p>
    <w:p w14:paraId="2AF73B0E" w14:textId="4F265110" w:rsidR="00B21830" w:rsidRDefault="00B21830" w:rsidP="004418B8">
      <w:r>
        <w:lastRenderedPageBreak/>
        <w:t xml:space="preserve">Riktige påstander: </w:t>
      </w:r>
    </w:p>
    <w:p w14:paraId="109BD7F7" w14:textId="6563419A" w:rsidR="00B21830" w:rsidRDefault="007B490A" w:rsidP="004418B8">
      <w:pPr>
        <w:spacing w:after="0"/>
        <w:ind w:left="1416"/>
      </w:pPr>
      <w:r w:rsidRPr="007B490A">
        <w:t>Ved bruk av ABC-metoden blir indirekte kostnader fordelt mer presist enn ved</w:t>
      </w:r>
      <w:r>
        <w:t xml:space="preserve"> </w:t>
      </w:r>
      <w:r w:rsidRPr="007B490A">
        <w:t>tradisjonelle metoder</w:t>
      </w:r>
    </w:p>
    <w:p w14:paraId="6BD147D3" w14:textId="062F707D" w:rsidR="00571C2A" w:rsidRDefault="00571C2A" w:rsidP="004418B8">
      <w:pPr>
        <w:spacing w:after="0"/>
        <w:ind w:left="1416"/>
      </w:pPr>
      <w:r w:rsidRPr="00571C2A">
        <w:t xml:space="preserve">ABC-metoden </w:t>
      </w:r>
      <w:proofErr w:type="gramStart"/>
      <w:r w:rsidRPr="00571C2A">
        <w:t>fokuserer</w:t>
      </w:r>
      <w:proofErr w:type="gramEnd"/>
      <w:r w:rsidRPr="00571C2A">
        <w:t xml:space="preserve"> på å fordele kostnader basert på aktiviteter som forårsaker kostnadene</w:t>
      </w:r>
    </w:p>
    <w:p w14:paraId="23BEC4BD" w14:textId="56BD631C" w:rsidR="00571C2A" w:rsidRDefault="00571C2A" w:rsidP="004418B8">
      <w:pPr>
        <w:spacing w:after="0"/>
        <w:ind w:left="720" w:firstLine="696"/>
      </w:pPr>
      <w:r>
        <w:t>ABC-metoden kan hjelpe med å identifisere kostnader ved uutnyttet kapasitet</w:t>
      </w:r>
    </w:p>
    <w:p w14:paraId="103603A4" w14:textId="4FB6F801" w:rsidR="00571C2A" w:rsidRDefault="00571C2A" w:rsidP="004418B8">
      <w:pPr>
        <w:spacing w:after="0"/>
        <w:ind w:left="720" w:firstLine="696"/>
      </w:pPr>
      <w:r w:rsidRPr="00571C2A">
        <w:t>ABC-metoden er en form for tilleggskalkulasjon</w:t>
      </w:r>
    </w:p>
    <w:p w14:paraId="7B187F90" w14:textId="2DDEF19F" w:rsidR="001B3098" w:rsidRPr="00AC7D23" w:rsidRDefault="004B1A96" w:rsidP="001B3098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Divisjonskalkulasjon og ekvivalenskalkulasjon</w:t>
      </w:r>
    </w:p>
    <w:p w14:paraId="54AF9105" w14:textId="513B7663" w:rsidR="004B1A96" w:rsidRDefault="004B1A96" w:rsidP="004B1A96">
      <w:pPr>
        <w:pStyle w:val="Listeavsnitt"/>
        <w:numPr>
          <w:ilvl w:val="1"/>
          <w:numId w:val="2"/>
        </w:numPr>
      </w:pPr>
      <w:r>
        <w:t xml:space="preserve">2 000 000/10 000 = </w:t>
      </w:r>
      <w:r w:rsidR="00E21854">
        <w:t>200</w:t>
      </w:r>
    </w:p>
    <w:p w14:paraId="69D3E3A7" w14:textId="77777777" w:rsidR="00BA417C" w:rsidRDefault="008D505E" w:rsidP="004B1A96">
      <w:pPr>
        <w:pStyle w:val="Listeavsnitt"/>
        <w:numPr>
          <w:ilvl w:val="1"/>
          <w:numId w:val="2"/>
        </w:numPr>
      </w:pPr>
      <w:r>
        <w:t xml:space="preserve">En </w:t>
      </w:r>
      <w:proofErr w:type="spellStart"/>
      <w:r>
        <w:t>longfix</w:t>
      </w:r>
      <w:proofErr w:type="spellEnd"/>
      <w:r>
        <w:t xml:space="preserve"> </w:t>
      </w:r>
      <w:r w:rsidR="008F1FB4">
        <w:t xml:space="preserve">bruker 1/0.4 = 2.5 av kostnaden til en </w:t>
      </w:r>
      <w:proofErr w:type="spellStart"/>
      <w:r w:rsidR="008F1FB4">
        <w:t>quick</w:t>
      </w:r>
      <w:proofErr w:type="spellEnd"/>
      <w:r w:rsidR="008F1FB4">
        <w:t xml:space="preserve"> </w:t>
      </w:r>
      <w:proofErr w:type="spellStart"/>
      <w:r w:rsidR="008F1FB4">
        <w:t>fix</w:t>
      </w:r>
      <w:proofErr w:type="spellEnd"/>
      <w:r w:rsidR="008F1FB4">
        <w:t xml:space="preserve">. I </w:t>
      </w:r>
      <w:proofErr w:type="spellStart"/>
      <w:r w:rsidR="008F1FB4">
        <w:t>quickfix</w:t>
      </w:r>
      <w:proofErr w:type="spellEnd"/>
      <w:r w:rsidR="008F1FB4">
        <w:t>-ekvivalenter</w:t>
      </w:r>
      <w:r w:rsidR="00A126DD">
        <w:t xml:space="preserve"> er total produksjon: 10 000 + 2.5*5000 = </w:t>
      </w:r>
      <w:r w:rsidR="0057083A">
        <w:t>22</w:t>
      </w:r>
      <w:r w:rsidR="00BA417C">
        <w:t> </w:t>
      </w:r>
      <w:r w:rsidR="0057083A">
        <w:t>500</w:t>
      </w:r>
      <w:r w:rsidR="00BA417C">
        <w:t xml:space="preserve"> enheter</w:t>
      </w:r>
      <w:r w:rsidR="0057083A">
        <w:t xml:space="preserve">. </w:t>
      </w:r>
    </w:p>
    <w:p w14:paraId="0251FAC4" w14:textId="661F2AA3" w:rsidR="00324C93" w:rsidRDefault="0057083A" w:rsidP="00324C93">
      <w:pPr>
        <w:pStyle w:val="Listeavsnitt"/>
        <w:ind w:left="1440"/>
      </w:pPr>
      <w:r>
        <w:t xml:space="preserve">Selvkost </w:t>
      </w:r>
      <w:proofErr w:type="spellStart"/>
      <w:r>
        <w:t>quickfix</w:t>
      </w:r>
      <w:proofErr w:type="spellEnd"/>
      <w:r>
        <w:t>:</w:t>
      </w:r>
      <w:r w:rsidR="00BA417C">
        <w:t xml:space="preserve"> 3500 000/22 500</w:t>
      </w:r>
      <w:r w:rsidR="00324C93">
        <w:t xml:space="preserve"> = 155,55</w:t>
      </w:r>
    </w:p>
    <w:p w14:paraId="292CABAB" w14:textId="0572EDCC" w:rsidR="00F531E1" w:rsidRDefault="00324C93" w:rsidP="00F531E1">
      <w:pPr>
        <w:pStyle w:val="Listeavsnitt"/>
        <w:numPr>
          <w:ilvl w:val="1"/>
          <w:numId w:val="2"/>
        </w:numPr>
      </w:pPr>
      <w:r>
        <w:t xml:space="preserve">Selvkost </w:t>
      </w:r>
      <w:proofErr w:type="spellStart"/>
      <w:r>
        <w:t>longfix</w:t>
      </w:r>
      <w:proofErr w:type="spellEnd"/>
      <w:r>
        <w:t xml:space="preserve">: 155,55*2.5 = </w:t>
      </w:r>
      <w:r w:rsidR="00CC4158">
        <w:t>388,89</w:t>
      </w:r>
    </w:p>
    <w:p w14:paraId="66138D08" w14:textId="0CD3244C" w:rsidR="005E0425" w:rsidRPr="00AC7D23" w:rsidRDefault="005E0425" w:rsidP="005E0425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Nødvendig salg for et gitt overskudd</w:t>
      </w:r>
    </w:p>
    <w:p w14:paraId="576487D7" w14:textId="3C3A5976" w:rsidR="005E0425" w:rsidRDefault="00176974" w:rsidP="005E0425">
      <w:pPr>
        <w:pStyle w:val="Listeavsnitt"/>
        <w:numPr>
          <w:ilvl w:val="1"/>
          <w:numId w:val="2"/>
        </w:numPr>
      </w:pPr>
      <w:r>
        <w:t xml:space="preserve">NPO = FK/DG = 10 500/0.35 = </w:t>
      </w:r>
      <w:r w:rsidR="0068770F">
        <w:t>30 000</w:t>
      </w:r>
    </w:p>
    <w:p w14:paraId="523A861D" w14:textId="5E1F1FCB" w:rsidR="0068770F" w:rsidRDefault="00C85BBF" w:rsidP="005E0425">
      <w:pPr>
        <w:pStyle w:val="Listeavsnitt"/>
        <w:numPr>
          <w:ilvl w:val="1"/>
          <w:numId w:val="2"/>
        </w:numPr>
      </w:pPr>
      <w:r>
        <w:t>Omsetning*DG = FK + 3500</w:t>
      </w:r>
      <w:r w:rsidR="00250D5A">
        <w:t xml:space="preserve"> </w:t>
      </w:r>
      <w:r w:rsidR="00250D5A">
        <w:sym w:font="Wingdings" w:char="F0E0"/>
      </w:r>
      <w:r w:rsidR="00250D5A">
        <w:t xml:space="preserve"> (10 500 + </w:t>
      </w:r>
      <w:r w:rsidR="00E27265">
        <w:t>3500)/0.35 = 40</w:t>
      </w:r>
      <w:r w:rsidR="002A56A3">
        <w:t> </w:t>
      </w:r>
      <w:r w:rsidR="00E27265">
        <w:t>000</w:t>
      </w:r>
    </w:p>
    <w:p w14:paraId="00B6C55E" w14:textId="73167C66" w:rsidR="002A56A3" w:rsidRPr="00AC7D23" w:rsidRDefault="002A56A3" w:rsidP="002A56A3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Nullpunktomsetning</w:t>
      </w:r>
    </w:p>
    <w:p w14:paraId="21E2313D" w14:textId="73083F4F" w:rsidR="002A56A3" w:rsidRDefault="00B408F4" w:rsidP="002A56A3">
      <w:pPr>
        <w:pStyle w:val="Listeavsnitt"/>
        <w:numPr>
          <w:ilvl w:val="1"/>
          <w:numId w:val="2"/>
        </w:numPr>
      </w:pPr>
      <w:r>
        <w:t>1 500 000/1000 = 1500</w:t>
      </w:r>
    </w:p>
    <w:p w14:paraId="5D76DD31" w14:textId="4A074C25" w:rsidR="00347FD6" w:rsidRDefault="00347FD6" w:rsidP="002A56A3">
      <w:pPr>
        <w:pStyle w:val="Listeavsnitt"/>
        <w:numPr>
          <w:ilvl w:val="1"/>
          <w:numId w:val="2"/>
        </w:numPr>
      </w:pPr>
      <w:r>
        <w:t xml:space="preserve">Dekningsbidrag pr enhet = 400. Da må man selge </w:t>
      </w:r>
      <w:r w:rsidR="00BA66D1">
        <w:t xml:space="preserve">x*400 = 400 000 </w:t>
      </w:r>
      <w:r w:rsidR="00BA66D1">
        <w:sym w:font="Wingdings" w:char="F0E0"/>
      </w:r>
      <w:r w:rsidR="00BA66D1">
        <w:t xml:space="preserve"> </w:t>
      </w:r>
      <w:proofErr w:type="spellStart"/>
      <w:r w:rsidR="00BA66D1">
        <w:t>X</w:t>
      </w:r>
      <w:proofErr w:type="spellEnd"/>
      <w:r w:rsidR="00BA66D1">
        <w:t xml:space="preserve"> = 1 000</w:t>
      </w:r>
      <w:del w:id="0" w:author="Maja Weemes Grøtting" w:date="2024-11-13T12:29:00Z">
        <w:r w:rsidR="00BA66D1" w:rsidDel="00D270CF">
          <w:delText>1</w:delText>
        </w:r>
      </w:del>
    </w:p>
    <w:p w14:paraId="6BCE19DC" w14:textId="49550392" w:rsidR="00932CF2" w:rsidRDefault="00932CF2" w:rsidP="002A56A3">
      <w:pPr>
        <w:pStyle w:val="Listeavsnitt"/>
        <w:numPr>
          <w:ilvl w:val="1"/>
          <w:numId w:val="2"/>
        </w:numPr>
      </w:pPr>
      <w:r>
        <w:t>Dekningsgrad = 40% [(1000-600)/1000]</w:t>
      </w:r>
    </w:p>
    <w:p w14:paraId="0A661692" w14:textId="1DE635C8" w:rsidR="00B408F4" w:rsidRDefault="006154FB" w:rsidP="002A56A3">
      <w:pPr>
        <w:pStyle w:val="Listeavsnitt"/>
        <w:numPr>
          <w:ilvl w:val="1"/>
          <w:numId w:val="2"/>
        </w:numPr>
      </w:pPr>
      <w:r>
        <w:t xml:space="preserve">NPO = </w:t>
      </w:r>
      <w:r w:rsidR="00597682">
        <w:t>400 000/0.4 = 1 000</w:t>
      </w:r>
      <w:r w:rsidR="00BA66D1">
        <w:t> </w:t>
      </w:r>
      <w:r w:rsidR="00597682">
        <w:t>000</w:t>
      </w:r>
    </w:p>
    <w:p w14:paraId="23A9FBE5" w14:textId="3A94C489" w:rsidR="00BA66D1" w:rsidRDefault="00BA66D1" w:rsidP="00BA66D1">
      <w:pPr>
        <w:pStyle w:val="Listeavsnitt"/>
        <w:numPr>
          <w:ilvl w:val="1"/>
          <w:numId w:val="2"/>
        </w:numPr>
      </w:pPr>
      <w:r>
        <w:t xml:space="preserve">NPO = 400 000/0.5 = </w:t>
      </w:r>
      <w:r w:rsidR="001A3CC6">
        <w:t>8</w:t>
      </w:r>
      <w:r>
        <w:t>00</w:t>
      </w:r>
      <w:r w:rsidR="009A79E6">
        <w:t> </w:t>
      </w:r>
      <w:r>
        <w:t>000</w:t>
      </w:r>
    </w:p>
    <w:p w14:paraId="3C030F60" w14:textId="094275A9" w:rsidR="009A79E6" w:rsidRPr="00AC7D23" w:rsidRDefault="009A79E6" w:rsidP="009A79E6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Flaskehalser</w:t>
      </w:r>
    </w:p>
    <w:p w14:paraId="3C93F1A4" w14:textId="1A51EE85" w:rsidR="009A79E6" w:rsidRDefault="009A79E6" w:rsidP="009A79E6">
      <w:pPr>
        <w:pStyle w:val="Listeavsnitt"/>
      </w:pPr>
      <w:r>
        <w:t>Riktige påstander:</w:t>
      </w:r>
    </w:p>
    <w:p w14:paraId="08E9C1EB" w14:textId="10A26A24" w:rsidR="009A79E6" w:rsidRDefault="009B43CB" w:rsidP="009A79E6">
      <w:pPr>
        <w:pStyle w:val="Listeavsnitt"/>
      </w:pPr>
      <w:r>
        <w:tab/>
      </w:r>
      <w:r w:rsidRPr="009B43CB">
        <w:t>Ressurser med ledig kapasitet har skyggepris lik 0</w:t>
      </w:r>
    </w:p>
    <w:p w14:paraId="0A1CA2E9" w14:textId="11F07EB3" w:rsidR="00B01A4D" w:rsidRDefault="00B01A4D" w:rsidP="00B01A4D">
      <w:pPr>
        <w:pStyle w:val="Listeavsnitt"/>
        <w:ind w:left="1416"/>
      </w:pPr>
      <w:r w:rsidRPr="00B01A4D">
        <w:t>Ved en flaskehals prioriteres de produktene som gir høyest dekningsbidrag per flaskehalsenhet</w:t>
      </w:r>
    </w:p>
    <w:p w14:paraId="7B0DA479" w14:textId="6D2E6FBA" w:rsidR="00B01A4D" w:rsidRPr="00AC7D23" w:rsidRDefault="00A71779" w:rsidP="00A71779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Renteregning</w:t>
      </w:r>
    </w:p>
    <w:p w14:paraId="5C12ACD9" w14:textId="1DF30F48" w:rsidR="00A71779" w:rsidRDefault="00A71779" w:rsidP="00A71779">
      <w:pPr>
        <w:pStyle w:val="Listeavsnitt"/>
        <w:numPr>
          <w:ilvl w:val="1"/>
          <w:numId w:val="2"/>
        </w:numPr>
      </w:pPr>
      <w:r>
        <w:t xml:space="preserve">100 000*1,07^10 = </w:t>
      </w:r>
      <w:r w:rsidR="00A40DB7" w:rsidRPr="00A40DB7">
        <w:t>196715</w:t>
      </w:r>
    </w:p>
    <w:p w14:paraId="1A1EDABF" w14:textId="4F0CF8A0" w:rsidR="00A40DB7" w:rsidRDefault="009B4EAD" w:rsidP="00A71779">
      <w:pPr>
        <w:pStyle w:val="Listeavsnitt"/>
        <w:numPr>
          <w:ilvl w:val="1"/>
          <w:numId w:val="2"/>
        </w:numPr>
      </w:pPr>
      <w:r>
        <w:t>50</w:t>
      </w:r>
      <w:r w:rsidR="00906761">
        <w:t xml:space="preserve"> </w:t>
      </w:r>
      <w:r>
        <w:t>000/1</w:t>
      </w:r>
      <w:r w:rsidR="00906761">
        <w:t>,</w:t>
      </w:r>
      <w:r>
        <w:t>12^</w:t>
      </w:r>
      <w:r w:rsidR="00906761">
        <w:t xml:space="preserve">5 = </w:t>
      </w:r>
      <w:r w:rsidR="00906761" w:rsidRPr="00906761">
        <w:t>28371</w:t>
      </w:r>
    </w:p>
    <w:p w14:paraId="1D27FD84" w14:textId="75EFD656" w:rsidR="00906761" w:rsidRDefault="00BA6003" w:rsidP="00A71779">
      <w:pPr>
        <w:pStyle w:val="Listeavsnitt"/>
        <w:numPr>
          <w:ilvl w:val="1"/>
          <w:numId w:val="2"/>
        </w:numPr>
      </w:pPr>
      <w:r>
        <w:t>20 000*</w:t>
      </w:r>
      <w:r w:rsidR="005B1F8C">
        <w:t>[</w:t>
      </w:r>
      <w:r>
        <w:t>(1</w:t>
      </w:r>
      <w:r w:rsidR="008D2A8B">
        <w:t>,</w:t>
      </w:r>
      <w:proofErr w:type="gramStart"/>
      <w:r w:rsidR="008D2A8B">
        <w:t>12)^</w:t>
      </w:r>
      <w:proofErr w:type="gramEnd"/>
      <w:r w:rsidR="008D2A8B">
        <w:t>10</w:t>
      </w:r>
      <w:r w:rsidR="00E95041">
        <w:t>-1]/[0.12*1.12^10]</w:t>
      </w:r>
      <w:r w:rsidR="00FD5D49">
        <w:t xml:space="preserve"> = 113 004</w:t>
      </w:r>
    </w:p>
    <w:p w14:paraId="481D1E58" w14:textId="74A962B1" w:rsidR="001362E7" w:rsidRDefault="00A563F6" w:rsidP="001362E7">
      <w:pPr>
        <w:pStyle w:val="Listeavsnitt"/>
        <w:numPr>
          <w:ilvl w:val="1"/>
          <w:numId w:val="2"/>
        </w:numPr>
      </w:pPr>
      <w:r>
        <w:t>Nåverdien skal være 500 000 av en halvårlig kontantstrøm</w:t>
      </w:r>
      <w:r w:rsidR="00E7740C">
        <w:t xml:space="preserve"> over 10 år med kalkylerente 8%. Renten per halvår er 4%</w:t>
      </w:r>
      <w:r w:rsidR="001362E7">
        <w:t xml:space="preserve">, 20 utbetalinger. Setter inn i </w:t>
      </w:r>
      <w:proofErr w:type="gramStart"/>
      <w:r w:rsidR="001362E7">
        <w:t xml:space="preserve">formel:   </w:t>
      </w:r>
      <w:proofErr w:type="gramEnd"/>
      <w:r w:rsidR="001362E7">
        <w:t xml:space="preserve">      500 000 = </w:t>
      </w:r>
      <w:proofErr w:type="spellStart"/>
      <w:r w:rsidR="001362E7">
        <w:t>X</w:t>
      </w:r>
      <w:proofErr w:type="spellEnd"/>
      <w:r w:rsidR="001362E7">
        <w:t>*[(1,0</w:t>
      </w:r>
      <w:r w:rsidR="00883998">
        <w:t>4</w:t>
      </w:r>
      <w:r w:rsidR="001362E7">
        <w:t>)^20-1]/[0.</w:t>
      </w:r>
      <w:r w:rsidR="00883998">
        <w:t>04</w:t>
      </w:r>
      <w:r w:rsidR="001362E7">
        <w:t>*1.</w:t>
      </w:r>
      <w:r w:rsidR="00883998">
        <w:t>04</w:t>
      </w:r>
      <w:r w:rsidR="001362E7">
        <w:t>^</w:t>
      </w:r>
      <w:r w:rsidR="00883998">
        <w:t>20</w:t>
      </w:r>
      <w:r w:rsidR="001362E7">
        <w:t>]</w:t>
      </w:r>
      <w:r w:rsidR="003B71F1">
        <w:t>. Annuitetsfaktoren</w:t>
      </w:r>
      <w:r w:rsidR="006F7AA7">
        <w:t xml:space="preserve"> (siste del av uttrykket)</w:t>
      </w:r>
      <w:r w:rsidR="003B71F1">
        <w:t xml:space="preserve"> er 13.59</w:t>
      </w:r>
      <w:r w:rsidR="006F7AA7">
        <w:t xml:space="preserve">. Vi får da at </w:t>
      </w:r>
      <w:proofErr w:type="spellStart"/>
      <w:r w:rsidR="006F7AA7">
        <w:t>X</w:t>
      </w:r>
      <w:proofErr w:type="spellEnd"/>
      <w:r w:rsidR="006F7AA7">
        <w:t xml:space="preserve"> = 500 000/13.59 = </w:t>
      </w:r>
      <w:r w:rsidR="00E97F20">
        <w:t>36 792</w:t>
      </w:r>
    </w:p>
    <w:p w14:paraId="4D539DEC" w14:textId="5B56F1B9" w:rsidR="00E97F20" w:rsidRPr="00AC7D23" w:rsidRDefault="00E97F20" w:rsidP="00E97F20">
      <w:pPr>
        <w:pStyle w:val="Listeavsnitt"/>
        <w:numPr>
          <w:ilvl w:val="0"/>
          <w:numId w:val="2"/>
        </w:numPr>
        <w:rPr>
          <w:b/>
          <w:bCs/>
        </w:rPr>
      </w:pPr>
      <w:r w:rsidRPr="00AC7D23">
        <w:rPr>
          <w:b/>
          <w:bCs/>
        </w:rPr>
        <w:t>Prosjektanalyse</w:t>
      </w:r>
    </w:p>
    <w:p w14:paraId="39492A6E" w14:textId="28E2EFF0" w:rsidR="00E97F20" w:rsidRDefault="00052790" w:rsidP="00E97F20">
      <w:pPr>
        <w:pStyle w:val="Listeavsnitt"/>
        <w:numPr>
          <w:ilvl w:val="1"/>
          <w:numId w:val="2"/>
        </w:numPr>
      </w:pPr>
      <w:r>
        <w:t xml:space="preserve">-1000 + 500/1.12 + 500/1.12^2 + </w:t>
      </w:r>
      <w:r w:rsidR="00E40772">
        <w:t>400</w:t>
      </w:r>
      <w:r>
        <w:t>/1.12</w:t>
      </w:r>
      <w:r w:rsidR="00E40772">
        <w:t>^3</w:t>
      </w:r>
      <w:r w:rsidR="001A421F">
        <w:t xml:space="preserve"> = 129.7</w:t>
      </w:r>
    </w:p>
    <w:p w14:paraId="3841F51B" w14:textId="0D19801A" w:rsidR="00C22512" w:rsidRDefault="00C22512" w:rsidP="00C22512">
      <w:pPr>
        <w:pStyle w:val="Listeavsnitt"/>
        <w:numPr>
          <w:ilvl w:val="1"/>
          <w:numId w:val="2"/>
        </w:numPr>
      </w:pPr>
      <w:r>
        <w:t>-800 + 450/1.19 + 450/1.19^2 + 200/1.19^3 = 14</w:t>
      </w:r>
      <w:r w:rsidR="00B74BFC">
        <w:t>.6</w:t>
      </w:r>
    </w:p>
    <w:p w14:paraId="2E7E564F" w14:textId="5D441A2B" w:rsidR="00C22512" w:rsidRDefault="008B6591" w:rsidP="002A2CA2">
      <w:pPr>
        <w:pStyle w:val="Listeavsnitt"/>
        <w:numPr>
          <w:ilvl w:val="1"/>
          <w:numId w:val="2"/>
        </w:numPr>
      </w:pPr>
      <w:r>
        <w:t>Med r = 0.19, som i c) er man nærme 0. Med r = 0.2 er den negativ</w:t>
      </w:r>
      <w:r w:rsidR="00B2435D">
        <w:t>. Svaret er 19% eller 20%</w:t>
      </w:r>
    </w:p>
    <w:p w14:paraId="387F6BED" w14:textId="41C2D517" w:rsidR="00B2435D" w:rsidRDefault="004C1403" w:rsidP="002A2CA2">
      <w:pPr>
        <w:pStyle w:val="Listeavsnitt"/>
        <w:numPr>
          <w:ilvl w:val="1"/>
          <w:numId w:val="2"/>
        </w:numPr>
      </w:pPr>
      <w:r>
        <w:t>1.05^12-1 =</w:t>
      </w:r>
      <w:r w:rsidR="0011576B">
        <w:t xml:space="preserve"> 0.7958, altså 79 eller </w:t>
      </w:r>
      <w:r w:rsidR="0044408E">
        <w:t>80</w:t>
      </w:r>
      <w:r w:rsidR="0011576B">
        <w:t>%</w:t>
      </w:r>
    </w:p>
    <w:p w14:paraId="46D6EA01" w14:textId="41AF0EBA" w:rsidR="00007220" w:rsidRDefault="009E3D1B" w:rsidP="002A2CA2">
      <w:pPr>
        <w:pStyle w:val="Listeavsnitt"/>
        <w:numPr>
          <w:ilvl w:val="1"/>
          <w:numId w:val="2"/>
        </w:numPr>
      </w:pPr>
      <w:r>
        <w:t xml:space="preserve">Sett opp som ligning: 76 = -1000+500/1.15 + </w:t>
      </w:r>
      <w:proofErr w:type="spellStart"/>
      <w:r>
        <w:t>X</w:t>
      </w:r>
      <w:proofErr w:type="spellEnd"/>
      <w:r>
        <w:t xml:space="preserve">/1.15^2 </w:t>
      </w:r>
      <w:r>
        <w:sym w:font="Wingdings" w:char="F0E0"/>
      </w:r>
      <w:r>
        <w:t xml:space="preserve"> løs for </w:t>
      </w:r>
      <w:proofErr w:type="spellStart"/>
      <w:r>
        <w:t>X</w:t>
      </w:r>
      <w:proofErr w:type="spellEnd"/>
      <w:r>
        <w:t xml:space="preserve">. </w:t>
      </w:r>
      <w:proofErr w:type="spellStart"/>
      <w:r>
        <w:t>X</w:t>
      </w:r>
      <w:proofErr w:type="spellEnd"/>
      <w:r>
        <w:t xml:space="preserve"> = </w:t>
      </w:r>
      <w:r w:rsidR="002C3ABD">
        <w:t>848</w:t>
      </w:r>
    </w:p>
    <w:p w14:paraId="6CC7E237" w14:textId="6D907520" w:rsidR="00DB6783" w:rsidRDefault="00DB6783" w:rsidP="00DB6783">
      <w:pPr>
        <w:pStyle w:val="Listeavsnitt"/>
        <w:ind w:left="1440"/>
      </w:pPr>
      <w:r>
        <w:t xml:space="preserve">MERK: her ble det gjort rettelse av poengtellingen i </w:t>
      </w:r>
      <w:proofErr w:type="spellStart"/>
      <w:r>
        <w:t>Inspera</w:t>
      </w:r>
      <w:proofErr w:type="spellEnd"/>
      <w:r>
        <w:t>, da feil svar var lagt inn.</w:t>
      </w:r>
    </w:p>
    <w:p w14:paraId="5AFDDBB9" w14:textId="70C949FC" w:rsidR="008364A7" w:rsidRDefault="002A512B" w:rsidP="002A2CA2">
      <w:pPr>
        <w:pStyle w:val="Listeavsnitt"/>
        <w:numPr>
          <w:ilvl w:val="1"/>
          <w:numId w:val="2"/>
        </w:numPr>
      </w:pPr>
      <w:r>
        <w:t xml:space="preserve">NV = 76, finne en annuitet med samme NV. </w:t>
      </w:r>
      <w:r w:rsidR="008B1521">
        <w:t xml:space="preserve">Merk: det er nåverdi av annuitet over 4 år, pluss den umiddelbare betalingen. </w:t>
      </w:r>
      <w:r>
        <w:t>Altså:</w:t>
      </w:r>
    </w:p>
    <w:p w14:paraId="25865A50" w14:textId="7EF548B9" w:rsidR="00006CEA" w:rsidRDefault="001E2C58" w:rsidP="00B25883">
      <w:pPr>
        <w:pStyle w:val="Listeavsnitt"/>
        <w:ind w:left="1440"/>
      </w:pPr>
      <w:r>
        <w:t>X+X*[(1.15^4)</w:t>
      </w:r>
      <w:r w:rsidR="008B1521">
        <w:t>-1]</w:t>
      </w:r>
      <w:proofErr w:type="gramStart"/>
      <w:r w:rsidR="008B1521">
        <w:t>/[</w:t>
      </w:r>
      <w:proofErr w:type="gramEnd"/>
      <w:r w:rsidR="008B1521">
        <w:t>(1.15^4)*0.15] = 76</w:t>
      </w:r>
      <w:r w:rsidR="009B0E48">
        <w:sym w:font="Wingdings" w:char="F0E0"/>
      </w:r>
      <w:r w:rsidR="009E0419">
        <w:t xml:space="preserve"> </w:t>
      </w:r>
      <w:proofErr w:type="spellStart"/>
      <w:r w:rsidR="009E0419">
        <w:t>X</w:t>
      </w:r>
      <w:proofErr w:type="spellEnd"/>
      <w:r w:rsidR="009E0419">
        <w:t xml:space="preserve"> + </w:t>
      </w:r>
      <w:r w:rsidR="009B0E48">
        <w:t>2.85*</w:t>
      </w:r>
      <w:proofErr w:type="spellStart"/>
      <w:r w:rsidR="009B0E48">
        <w:t>X</w:t>
      </w:r>
      <w:proofErr w:type="spellEnd"/>
      <w:r w:rsidR="009B0E48">
        <w:t xml:space="preserve"> = 76 </w:t>
      </w:r>
      <w:r w:rsidR="009B0E48">
        <w:sym w:font="Wingdings" w:char="F0E0"/>
      </w:r>
      <w:r w:rsidR="009B0E48">
        <w:t xml:space="preserve"> </w:t>
      </w:r>
      <w:proofErr w:type="spellStart"/>
      <w:r w:rsidR="009B0E48">
        <w:t>X</w:t>
      </w:r>
      <w:proofErr w:type="spellEnd"/>
      <w:r w:rsidR="009B0E48">
        <w:t xml:space="preserve"> = </w:t>
      </w:r>
      <w:r w:rsidR="006B4212">
        <w:t>19.7</w:t>
      </w:r>
    </w:p>
    <w:sectPr w:rsidR="00006CEA" w:rsidSect="007B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B78"/>
    <w:multiLevelType w:val="hybridMultilevel"/>
    <w:tmpl w:val="FF505A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1A7F"/>
    <w:multiLevelType w:val="hybridMultilevel"/>
    <w:tmpl w:val="755CAA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07972"/>
    <w:multiLevelType w:val="hybridMultilevel"/>
    <w:tmpl w:val="9F04CC7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43A2"/>
    <w:multiLevelType w:val="hybridMultilevel"/>
    <w:tmpl w:val="ABE4FE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83CCE"/>
    <w:multiLevelType w:val="hybridMultilevel"/>
    <w:tmpl w:val="A30C8F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730" w:hanging="360"/>
      </w:pPr>
    </w:lvl>
    <w:lvl w:ilvl="2" w:tplc="0414001B">
      <w:start w:val="1"/>
      <w:numFmt w:val="lowerRoman"/>
      <w:lvlText w:val="%3."/>
      <w:lvlJc w:val="right"/>
      <w:pPr>
        <w:ind w:left="1450" w:hanging="180"/>
      </w:pPr>
    </w:lvl>
    <w:lvl w:ilvl="3" w:tplc="0414000F" w:tentative="1">
      <w:start w:val="1"/>
      <w:numFmt w:val="decimal"/>
      <w:lvlText w:val="%4."/>
      <w:lvlJc w:val="left"/>
      <w:pPr>
        <w:ind w:left="2170" w:hanging="360"/>
      </w:pPr>
    </w:lvl>
    <w:lvl w:ilvl="4" w:tplc="04140019" w:tentative="1">
      <w:start w:val="1"/>
      <w:numFmt w:val="lowerLetter"/>
      <w:lvlText w:val="%5."/>
      <w:lvlJc w:val="left"/>
      <w:pPr>
        <w:ind w:left="2890" w:hanging="360"/>
      </w:pPr>
    </w:lvl>
    <w:lvl w:ilvl="5" w:tplc="0414001B" w:tentative="1">
      <w:start w:val="1"/>
      <w:numFmt w:val="lowerRoman"/>
      <w:lvlText w:val="%6."/>
      <w:lvlJc w:val="right"/>
      <w:pPr>
        <w:ind w:left="3610" w:hanging="180"/>
      </w:pPr>
    </w:lvl>
    <w:lvl w:ilvl="6" w:tplc="0414000F" w:tentative="1">
      <w:start w:val="1"/>
      <w:numFmt w:val="decimal"/>
      <w:lvlText w:val="%7."/>
      <w:lvlJc w:val="left"/>
      <w:pPr>
        <w:ind w:left="4330" w:hanging="360"/>
      </w:pPr>
    </w:lvl>
    <w:lvl w:ilvl="7" w:tplc="04140019" w:tentative="1">
      <w:start w:val="1"/>
      <w:numFmt w:val="lowerLetter"/>
      <w:lvlText w:val="%8."/>
      <w:lvlJc w:val="left"/>
      <w:pPr>
        <w:ind w:left="5050" w:hanging="360"/>
      </w:pPr>
    </w:lvl>
    <w:lvl w:ilvl="8" w:tplc="0414001B" w:tentative="1">
      <w:start w:val="1"/>
      <w:numFmt w:val="lowerRoman"/>
      <w:lvlText w:val="%9."/>
      <w:lvlJc w:val="right"/>
      <w:pPr>
        <w:ind w:left="5770" w:hanging="180"/>
      </w:pPr>
    </w:lvl>
  </w:abstractNum>
  <w:num w:numId="1" w16cid:durableId="2059891708">
    <w:abstractNumId w:val="4"/>
  </w:num>
  <w:num w:numId="2" w16cid:durableId="1764957649">
    <w:abstractNumId w:val="0"/>
  </w:num>
  <w:num w:numId="3" w16cid:durableId="1652321551">
    <w:abstractNumId w:val="2"/>
  </w:num>
  <w:num w:numId="4" w16cid:durableId="1530412360">
    <w:abstractNumId w:val="1"/>
  </w:num>
  <w:num w:numId="5" w16cid:durableId="21029495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ja Weemes Grøtting">
    <w15:presenceInfo w15:providerId="AD" w15:userId="S::MajaWeemes.Grotting@fhi.no::e12ee872-ff7c-4576-b790-75cda7fb7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C0"/>
    <w:rsid w:val="00002D27"/>
    <w:rsid w:val="00006CEA"/>
    <w:rsid w:val="00007220"/>
    <w:rsid w:val="00023D42"/>
    <w:rsid w:val="00047E19"/>
    <w:rsid w:val="000505A2"/>
    <w:rsid w:val="00052790"/>
    <w:rsid w:val="00074FBA"/>
    <w:rsid w:val="00091F07"/>
    <w:rsid w:val="000D5527"/>
    <w:rsid w:val="000D5539"/>
    <w:rsid w:val="000E02B2"/>
    <w:rsid w:val="0011576B"/>
    <w:rsid w:val="00116086"/>
    <w:rsid w:val="00116D98"/>
    <w:rsid w:val="001237F5"/>
    <w:rsid w:val="00130FC0"/>
    <w:rsid w:val="00135517"/>
    <w:rsid w:val="001362E7"/>
    <w:rsid w:val="001374F9"/>
    <w:rsid w:val="001729E7"/>
    <w:rsid w:val="00176974"/>
    <w:rsid w:val="001A3CC6"/>
    <w:rsid w:val="001A421F"/>
    <w:rsid w:val="001B3098"/>
    <w:rsid w:val="001B6108"/>
    <w:rsid w:val="001E2C58"/>
    <w:rsid w:val="0020784C"/>
    <w:rsid w:val="002319EA"/>
    <w:rsid w:val="002438F3"/>
    <w:rsid w:val="00250D5A"/>
    <w:rsid w:val="002618BB"/>
    <w:rsid w:val="002704C0"/>
    <w:rsid w:val="002A512B"/>
    <w:rsid w:val="002A56A3"/>
    <w:rsid w:val="002C3ABD"/>
    <w:rsid w:val="002C5F00"/>
    <w:rsid w:val="002D7B46"/>
    <w:rsid w:val="00311A52"/>
    <w:rsid w:val="0031429E"/>
    <w:rsid w:val="00317A10"/>
    <w:rsid w:val="00324C93"/>
    <w:rsid w:val="00347FD6"/>
    <w:rsid w:val="0038677D"/>
    <w:rsid w:val="003B71F1"/>
    <w:rsid w:val="003D2033"/>
    <w:rsid w:val="004418B8"/>
    <w:rsid w:val="004436B1"/>
    <w:rsid w:val="0044408E"/>
    <w:rsid w:val="00451FCC"/>
    <w:rsid w:val="0046469B"/>
    <w:rsid w:val="004963B7"/>
    <w:rsid w:val="004B1A96"/>
    <w:rsid w:val="004C1403"/>
    <w:rsid w:val="004C1909"/>
    <w:rsid w:val="004D7B3A"/>
    <w:rsid w:val="00540F05"/>
    <w:rsid w:val="00564FDE"/>
    <w:rsid w:val="0057083A"/>
    <w:rsid w:val="00571C2A"/>
    <w:rsid w:val="0059749A"/>
    <w:rsid w:val="00597682"/>
    <w:rsid w:val="005B1F8C"/>
    <w:rsid w:val="005B6F93"/>
    <w:rsid w:val="005E0425"/>
    <w:rsid w:val="005E1900"/>
    <w:rsid w:val="006154FB"/>
    <w:rsid w:val="006475C5"/>
    <w:rsid w:val="0068770F"/>
    <w:rsid w:val="006A0154"/>
    <w:rsid w:val="006B4212"/>
    <w:rsid w:val="006C1908"/>
    <w:rsid w:val="006C1B53"/>
    <w:rsid w:val="006F7AA7"/>
    <w:rsid w:val="00786A6B"/>
    <w:rsid w:val="007B3035"/>
    <w:rsid w:val="007B30D9"/>
    <w:rsid w:val="007B490A"/>
    <w:rsid w:val="008361B1"/>
    <w:rsid w:val="008364A7"/>
    <w:rsid w:val="00845D57"/>
    <w:rsid w:val="008658D6"/>
    <w:rsid w:val="00883998"/>
    <w:rsid w:val="008B131E"/>
    <w:rsid w:val="008B1521"/>
    <w:rsid w:val="008B6591"/>
    <w:rsid w:val="008D2A8B"/>
    <w:rsid w:val="008D505E"/>
    <w:rsid w:val="008E4842"/>
    <w:rsid w:val="008E48FA"/>
    <w:rsid w:val="008F1FB4"/>
    <w:rsid w:val="00906761"/>
    <w:rsid w:val="00915DE0"/>
    <w:rsid w:val="00932CF2"/>
    <w:rsid w:val="00937169"/>
    <w:rsid w:val="0094674D"/>
    <w:rsid w:val="009A79E6"/>
    <w:rsid w:val="009B0E48"/>
    <w:rsid w:val="009B43CB"/>
    <w:rsid w:val="009B4EAD"/>
    <w:rsid w:val="009E0419"/>
    <w:rsid w:val="009E3D1B"/>
    <w:rsid w:val="009E64AA"/>
    <w:rsid w:val="00A126DD"/>
    <w:rsid w:val="00A32859"/>
    <w:rsid w:val="00A40DB7"/>
    <w:rsid w:val="00A4601F"/>
    <w:rsid w:val="00A5452E"/>
    <w:rsid w:val="00A563F6"/>
    <w:rsid w:val="00A71779"/>
    <w:rsid w:val="00A77025"/>
    <w:rsid w:val="00AB76D7"/>
    <w:rsid w:val="00AC7D23"/>
    <w:rsid w:val="00AE0F1B"/>
    <w:rsid w:val="00AE38DD"/>
    <w:rsid w:val="00AF4474"/>
    <w:rsid w:val="00B01A4D"/>
    <w:rsid w:val="00B02AC1"/>
    <w:rsid w:val="00B21830"/>
    <w:rsid w:val="00B2435D"/>
    <w:rsid w:val="00B25883"/>
    <w:rsid w:val="00B408F4"/>
    <w:rsid w:val="00B74BFC"/>
    <w:rsid w:val="00BA417C"/>
    <w:rsid w:val="00BA6003"/>
    <w:rsid w:val="00BA63CF"/>
    <w:rsid w:val="00BA66D1"/>
    <w:rsid w:val="00BB2DEA"/>
    <w:rsid w:val="00BC47B2"/>
    <w:rsid w:val="00C07F5E"/>
    <w:rsid w:val="00C1664A"/>
    <w:rsid w:val="00C22512"/>
    <w:rsid w:val="00C41458"/>
    <w:rsid w:val="00C85BBF"/>
    <w:rsid w:val="00CC4158"/>
    <w:rsid w:val="00D270CF"/>
    <w:rsid w:val="00D50536"/>
    <w:rsid w:val="00D74C02"/>
    <w:rsid w:val="00DB6783"/>
    <w:rsid w:val="00DD4738"/>
    <w:rsid w:val="00DE08DB"/>
    <w:rsid w:val="00E21854"/>
    <w:rsid w:val="00E27265"/>
    <w:rsid w:val="00E40772"/>
    <w:rsid w:val="00E7740C"/>
    <w:rsid w:val="00E95041"/>
    <w:rsid w:val="00E97F20"/>
    <w:rsid w:val="00EB61F8"/>
    <w:rsid w:val="00EE1494"/>
    <w:rsid w:val="00F531E1"/>
    <w:rsid w:val="00FB1A64"/>
    <w:rsid w:val="00FB4485"/>
    <w:rsid w:val="00FD5D49"/>
    <w:rsid w:val="00FD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09BE"/>
  <w15:chartTrackingRefBased/>
  <w15:docId w15:val="{2553C2AF-13AC-4BF7-AE5C-926DF244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35"/>
    <w:rPr>
      <w:kern w:val="0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B3035"/>
    <w:pPr>
      <w:ind w:left="720"/>
      <w:contextualSpacing/>
    </w:pPr>
  </w:style>
  <w:style w:type="table" w:styleId="Tabellrutenett">
    <w:name w:val="Table Grid"/>
    <w:basedOn w:val="Vanligtabell"/>
    <w:uiPriority w:val="39"/>
    <w:rsid w:val="007B30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2704C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Bjørn-Atle Reme</dc:creator>
  <cp:keywords/>
  <dc:description/>
  <cp:lastModifiedBy>Bjørn-Atle Reme</cp:lastModifiedBy>
  <cp:revision>11</cp:revision>
  <dcterms:created xsi:type="dcterms:W3CDTF">2024-12-02T10:16:00Z</dcterms:created>
  <dcterms:modified xsi:type="dcterms:W3CDTF">2024-12-02T10:31:00Z</dcterms:modified>
</cp:coreProperties>
</file>